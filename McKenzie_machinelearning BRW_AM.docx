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del w:id="0" w:author="Adrian" w:date="2021-06-28T09:30:13Z">
        <w:r>
          <w:rPr/>
          <w:delText>A machine learner in flight</w:delText>
        </w:r>
      </w:del>
      <w:ins w:id="1" w:author="Adrian" w:date="2021-06-28T09:30:13Z">
        <w:commentRangeStart w:id="0"/>
        <w:r>
          <w:rPr>
            <w:rFonts w:eastAsia="" w:cs="" w:cstheme="majorBidi" w:eastAsiaTheme="majorEastAsia"/>
            <w:b/>
            <w:bCs/>
            <w:color w:val="345A8A" w:themeColor="accent1" w:themeShade="b5"/>
            <w:kern w:val="0"/>
            <w:sz w:val="36"/>
            <w:szCs w:val="36"/>
            <w:lang w:val="en-US" w:eastAsia="en-US" w:bidi="ar-SA"/>
          </w:rPr>
          <w:t>Machine learning</w:t>
        </w:r>
      </w:ins>
      <w:commentRangeEnd w:id="0"/>
      <w:r>
        <w:commentReference w:id="0"/>
      </w:r>
      <w:r>
        <w:rPr/>
      </w:r>
    </w:p>
    <w:p>
      <w:pPr>
        <w:pStyle w:val="Author"/>
        <w:spacing w:lineRule="auto" w:line="360"/>
        <w:rPr/>
      </w:pPr>
      <w:r>
        <w:rPr/>
        <w:t>Adrian Mackenzie</w:t>
      </w:r>
    </w:p>
    <w:p>
      <w:pPr>
        <w:pStyle w:val="FirstParagraph"/>
        <w:spacing w:lineRule="auto" w:line="360"/>
        <w:rPr/>
      </w:pPr>
      <w:r>
        <w:rPr/>
        <w:t>In flight, en route to Copenhagen, I find myself staring, transported, at a line of maths, an expression of a basic model in machine learning. It’s a polished proposition Latour (2004), a way of putting forward the kernel of what machine learning does when it classifies. Carefully, I inscribe the expression on a paper napkin that came with the in-flight refreshment.</w:t>
      </w:r>
    </w:p>
    <w:p>
      <w:pPr>
        <w:pStyle w:val="CaptionedFigure"/>
        <w:spacing w:lineRule="auto" w:line="360"/>
        <w:rPr/>
      </w:pPr>
      <w:r>
        <w:rPr/>
        <w:drawing>
          <wp:inline distT="0" distB="0" distL="0" distR="0">
            <wp:extent cx="5334000" cy="1467485"/>
            <wp:effectExtent l="0" t="0" r="0" b="0"/>
            <wp:docPr id="1" name="Picture" descr="Logistic regression; p.119Hastie, Tibshirani, and Friedman (2009,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istic regression; p.119Hastie, Tibshirani, and Friedman (2009, 119)"/>
                    <pic:cNvPicPr>
                      <a:picLocks noChangeAspect="1" noChangeArrowheads="1"/>
                    </pic:cNvPicPr>
                  </pic:nvPicPr>
                  <pic:blipFill>
                    <a:blip r:embed="rId2"/>
                    <a:stretch>
                      <a:fillRect/>
                    </a:stretch>
                  </pic:blipFill>
                  <pic:spPr bwMode="auto">
                    <a:xfrm>
                      <a:off x="0" y="0"/>
                      <a:ext cx="5334000" cy="1467485"/>
                    </a:xfrm>
                    <a:prstGeom prst="rect">
                      <a:avLst/>
                    </a:prstGeom>
                  </pic:spPr>
                </pic:pic>
              </a:graphicData>
            </a:graphic>
          </wp:inline>
        </w:drawing>
      </w:r>
    </w:p>
    <w:p>
      <w:pPr>
        <w:pStyle w:val="ImageCaption"/>
        <w:spacing w:lineRule="auto" w:line="360"/>
        <w:rPr/>
      </w:pPr>
      <w:r>
        <w:rPr/>
        <w:t>Logistic regression; Hastie, Tibshirani, and Friedman (2009, 119)</w:t>
      </w:r>
    </w:p>
    <w:p>
      <w:pPr>
        <w:pStyle w:val="TextBody"/>
        <w:spacing w:lineRule="auto" w:line="360"/>
        <w:rPr/>
      </w:pPr>
      <w:r>
        <w:rPr/>
      </w:r>
    </w:p>
    <w:p>
      <w:pPr>
        <w:pStyle w:val="TextBody"/>
        <w:spacing w:lineRule="auto" w:line="360"/>
        <w:rPr/>
      </w:pPr>
      <w:r>
        <w:rPr/>
        <w:t>Do I thin</w:t>
      </w:r>
      <w:ins w:id="2" w:author="James Maguire" w:date="2021-06-23T10:57:00Z">
        <w:r>
          <w:rPr/>
          <w:t>k</w:t>
        </w:r>
      </w:ins>
      <w:del w:id="3" w:author="James Maguire" w:date="2021-06-23T10:57:00Z">
        <w:r>
          <w:rPr/>
          <w:delText>g</w:delText>
        </w:r>
      </w:del>
      <w:r>
        <w:rPr/>
        <w:t xml:space="preserve"> </w:t>
      </w:r>
      <w:del w:id="4" w:author="Adrian" w:date="2021-06-28T10:20:15Z">
        <w:r>
          <w:rPr/>
          <w:delText>writing</w:delText>
        </w:r>
      </w:del>
      <w:ins w:id="5" w:author="Adrian" w:date="2021-06-28T10:20:15Z">
        <w:r>
          <w:rPr>
            <w:rFonts w:eastAsia="Cambria" w:cs="" w:cstheme="minorBidi" w:eastAsiaTheme="minorHAnsi"/>
            <w:color w:val="auto"/>
            <w:kern w:val="0"/>
            <w:sz w:val="24"/>
            <w:szCs w:val="24"/>
            <w:lang w:val="en-US" w:eastAsia="en-US" w:bidi="ar-SA"/>
          </w:rPr>
          <w:t>tracing it</w:t>
        </w:r>
      </w:ins>
      <w:r>
        <w:rPr/>
        <w:t xml:space="preserve"> on</w:t>
      </w:r>
      <w:ins w:id="6" w:author="Adrian" w:date="2021-06-28T10:20:21Z">
        <w:r>
          <w:rPr/>
          <w:t>tp</w:t>
        </w:r>
      </w:ins>
      <w:r>
        <w:rPr/>
        <w:t xml:space="preserve"> a napkin puts it in the world more than the many copies printed in PDFs, textbooks, websites and online videos? Or that it puts it in me? Do </w:t>
      </w:r>
      <w:del w:id="7" w:author="Adrian" w:date="2021-06-28T10:05:28Z">
        <w:r>
          <w:rPr/>
          <w:delText>I will its existence</w:delText>
        </w:r>
      </w:del>
      <w:ins w:id="8" w:author="Adrian" w:date="2021-06-28T10:05:28Z">
        <w:r>
          <w:rPr>
            <w:rFonts w:eastAsia="Cambria" w:cs="" w:cstheme="minorBidi" w:eastAsiaTheme="minorHAnsi"/>
            <w:color w:val="auto"/>
            <w:kern w:val="0"/>
            <w:sz w:val="24"/>
            <w:szCs w:val="24"/>
            <w:lang w:val="en-US" w:eastAsia="en-US" w:bidi="ar-SA"/>
          </w:rPr>
          <w:t>I mobilise it</w:t>
        </w:r>
      </w:ins>
      <w:r>
        <w:rPr/>
        <w:t xml:space="preserve"> by </w:t>
      </w:r>
      <w:del w:id="9" w:author="Adrian" w:date="2021-06-28T10:19:39Z">
        <w:r>
          <w:rPr/>
          <w:delText>learning</w:delText>
        </w:r>
      </w:del>
      <w:ins w:id="10" w:author="Adrian" w:date="2021-06-28T10:19:39Z">
        <w:r>
          <w:rPr>
            <w:rFonts w:eastAsia="Cambria" w:cs="" w:cstheme="minorBidi" w:eastAsiaTheme="minorHAnsi"/>
            <w:color w:val="auto"/>
            <w:kern w:val="0"/>
            <w:sz w:val="24"/>
            <w:szCs w:val="24"/>
            <w:lang w:val="en-US" w:eastAsia="en-US" w:bidi="ar-SA"/>
          </w:rPr>
          <w:t>t</w:t>
        </w:r>
      </w:ins>
      <w:r>
        <w:rPr/>
        <w:t xml:space="preserve"> it?</w:t>
      </w:r>
    </w:p>
    <w:p>
      <w:pPr>
        <w:pStyle w:val="TextBody"/>
        <w:spacing w:lineRule="auto" w:line="360"/>
        <w:rPr/>
      </w:pPr>
      <w:commentRangeStart w:id="1"/>
      <w:r>
        <w:rPr/>
        <w:t xml:space="preserve">In </w:t>
      </w:r>
      <w:del w:id="11" w:author="Adrian" w:date="2021-06-28T10:07:21Z">
        <w:r>
          <w:rPr/>
          <w:delText>sc</w:delText>
        </w:r>
      </w:del>
      <w:del w:id="12" w:author="Adrian" w:date="2021-06-28T10:06:17Z">
        <w:r>
          <w:rPr/>
          <w:delText>ope</w:delText>
        </w:r>
      </w:del>
      <w:ins w:id="13" w:author="Adrian" w:date="2021-06-28T10:07:21Z">
        <w:r>
          <w:rPr>
            <w:rFonts w:eastAsia="Cambria" w:cs="" w:cstheme="minorBidi" w:eastAsiaTheme="minorHAnsi"/>
            <w:color w:val="auto"/>
            <w:kern w:val="0"/>
            <w:sz w:val="24"/>
            <w:szCs w:val="24"/>
            <w:lang w:val="en-US" w:eastAsia="en-US" w:bidi="ar-SA"/>
          </w:rPr>
          <w:t>scope</w:t>
        </w:r>
      </w:ins>
      <w:r>
        <w:rPr/>
        <w:t xml:space="preserve">, the expression matches Donna Haraway’s marvelous integral equation for a post-hummus </w:t>
      </w:r>
      <w:del w:id="14" w:author="Adrian" w:date="2021-06-28T09:29:03Z">
        <w:r>
          <w:rPr/>
          <w:delText>grounded</w:delText>
        </w:r>
      </w:del>
      <w:r>
        <w:rPr/>
        <w:t xml:space="preserve"> life in Terrapolis</w:t>
      </w:r>
      <w:ins w:id="15" w:author="Adrian" w:date="2021-06-28T09:30:50Z">
        <w:r>
          <w:rPr/>
          <w:t xml:space="preserve">, </w:t>
        </w:r>
      </w:ins>
      <w:ins w:id="16" w:author="Adrian" w:date="2021-06-28T09:30:50Z">
        <w:r>
          <w:rPr/>
          <w:t xml:space="preserve">a speculative </w:t>
        </w:r>
      </w:ins>
      <w:ins w:id="17" w:author="Adrian" w:date="2021-06-28T09:31:01Z">
        <w:r>
          <w:rPr/>
          <w:t>‘fictional n-dimensional niche-space for multispecies becoming with’</w:t>
        </w:r>
      </w:ins>
      <w:r>
        <w:rPr/>
        <w:t xml:space="preserve"> Haraway (2016</w:t>
      </w:r>
      <w:ins w:id="18" w:author="Adrian" w:date="2021-06-28T09:31:46Z">
        <w:r>
          <w:rPr/>
          <w:t xml:space="preserve">, </w:t>
        </w:r>
      </w:ins>
      <w:ins w:id="19" w:author="Adrian" w:date="2021-06-28T09:31:46Z">
        <w:r>
          <w:rPr/>
          <w:t>10-11</w:t>
        </w:r>
      </w:ins>
      <w:r>
        <w:rPr/>
        <w:t>).</w:t>
      </w:r>
      <w:r>
        <w:rPr/>
      </w:r>
      <w:ins w:id="20" w:author="Adrian" w:date="2021-06-28T09:31:59Z">
        <w:commentRangeEnd w:id="1"/>
        <w:r>
          <w:commentReference w:id="1"/>
        </w:r>
        <w:r>
          <w:rPr/>
          <w:commentReference w:id="2"/>
        </w:r>
      </w:ins>
      <w:r>
        <w:rPr/>
        <w:br/>
        <w:t xml:space="preserve">In isolation, the proposition, refractory and opaque as it may seem, is a strange mixture of vast emptiness – the long distances the flight covers without my noticing – and densely woven differences, forces, relations, practices and associations – the crowded cabin. There’s so much compacted and implicit in this expression, the archetypal classifier known as logistic regression. It compresses so much in its indices, its </w:t>
      </w:r>
      <w:r>
        <w:rPr/>
      </w:r>
      <m:oMath xmlns:m="http://schemas.openxmlformats.org/officeDocument/2006/math">
        <m:r>
          <w:rPr>
            <w:rFonts w:ascii="Cambria Math" w:hAnsi="Cambria Math"/>
          </w:rPr>
          <m:t xml:space="preserve">X</m:t>
        </m:r>
      </m:oMath>
      <w:r>
        <w:rPr/>
        <w:t xml:space="preserve"> and x-es,</w:t>
      </w:r>
      <w:ins w:id="21" w:author="James Maguire" w:date="2021-06-23T10:59:00Z">
        <w:r>
          <w:rPr/>
          <w:t xml:space="preserve"> </w:t>
        </w:r>
      </w:ins>
      <w:r>
        <w:rPr/>
        <w:t xml:space="preserve">and the elementary operations of adding and dividing. </w:t>
      </w:r>
      <w:commentRangeStart w:id="3"/>
      <w:r>
        <w:rPr/>
        <w:t>It runs through machine learning, from Facebook to self-driving cars, from biomedical statistics to Tiktok</w:t>
      </w:r>
      <w:ins w:id="22" w:author="Adrian" w:date="2021-06-28T09:34:19Z">
        <w:r>
          <w:rPr/>
          <w:t xml:space="preserve">, </w:t>
        </w:r>
      </w:ins>
      <w:ins w:id="23" w:author="Adrian" w:date="2021-06-28T09:34:19Z">
        <w:r>
          <w:rPr/>
          <w:t>from recommendation engines to border security,</w:t>
        </w:r>
      </w:ins>
      <w:ins w:id="24" w:author="Adrian" w:date="2021-06-28T09:34:19Z">
        <w:r>
          <w:rPr/>
          <w:t xml:space="preserve"> </w:t>
        </w:r>
      </w:ins>
      <w:ins w:id="25" w:author="Adrian" w:date="2021-06-28T09:34:19Z">
        <w:r>
          <w:rPr/>
          <w:t>classifying  wherever it goes</w:t>
        </w:r>
      </w:ins>
      <w:r>
        <w:rPr/>
        <w:t>.</w:t>
      </w:r>
      <w:r>
        <w:rPr/>
      </w:r>
      <w:ins w:id="26" w:author="Adrian" w:date="2021-06-28T09:34:44Z">
        <w:commentRangeEnd w:id="3"/>
        <w:r>
          <w:commentReference w:id="3"/>
        </w:r>
        <w:r>
          <w:rPr/>
          <w:commentReference w:id="4"/>
        </w:r>
      </w:ins>
    </w:p>
    <w:p>
      <w:pPr>
        <w:pStyle w:val="TextBody"/>
        <w:spacing w:lineRule="auto" w:line="360"/>
        <w:rPr/>
      </w:pPr>
      <w:r>
        <w:rPr/>
        <w:t xml:space="preserve">The proposition says something like: things in the world can be sorted into </w:t>
      </w:r>
      <w:r>
        <w:rPr/>
      </w:r>
      <m:oMath xmlns:m="http://schemas.openxmlformats.org/officeDocument/2006/math">
        <m:r>
          <w:rPr>
            <w:rFonts w:ascii="Cambria Math" w:hAnsi="Cambria Math"/>
          </w:rPr>
          <m:t xml:space="preserve">K</m:t>
        </m:r>
      </m:oMath>
      <w:r>
        <w:rPr/>
        <w:t xml:space="preserve"> classes, perhaps even just two classes, like the passengers sitting fore and aft on this flight, or people who live and people who die. The degree of belief (a.k.a probability) that a thing, a passenger, sits in a particular class depends on all the data relating to that thing, </w:t>
      </w:r>
      <w:r>
        <w:rPr/>
      </w:r>
      <m:oMath xmlns:m="http://schemas.openxmlformats.org/officeDocument/2006/math">
        <m:r>
          <w:rPr>
            <w:rFonts w:ascii="Cambria Math" w:hAnsi="Cambria Math"/>
          </w:rPr>
          <m:t xml:space="preserve">x</m:t>
        </m:r>
      </m:oMath>
      <w:r>
        <w:rPr/>
        <w:t xml:space="preserve">. The dependency can be written as a fraction: one over the sum of values of data, a sum weighted by the unobtrusive parameters </w:t>
      </w:r>
      <w:r>
        <w:rPr/>
      </w:r>
      <m:oMath xmlns:m="http://schemas.openxmlformats.org/officeDocument/2006/math">
        <m:r>
          <w:rPr>
            <w:rFonts w:ascii="Cambria Math" w:hAnsi="Cambria Math"/>
          </w:rPr>
          <m:t xml:space="preserve">β</m:t>
        </m:r>
      </m:oMath>
      <w:del w:id="27" w:author="Adrian" w:date="2021-06-28T09:45:25Z">
        <w:r>
          <w:rPr/>
          <w:delText>,</w:delText>
        </w:r>
      </w:del>
      <w:ins w:id="28" w:author="Adrian" w:date="2021-06-28T09:45:27Z">
        <w:r>
          <w:rPr/>
          <w:t>.</w:t>
        </w:r>
      </w:ins>
      <w:r>
        <w:rPr/>
        <w:t xml:space="preserve"> </w:t>
      </w:r>
      <w:del w:id="29" w:author="Adrian" w:date="2021-06-28T09:45:34Z">
        <w:r>
          <w:rPr/>
          <w:commentReference w:id="5"/>
        </w:r>
      </w:del>
      <w:del w:id="30" w:author="Adrian" w:date="2021-06-28T09:45:34Z">
        <w:r>
          <w:rPr/>
          <w:delText xml:space="preserve">themselves </w:delText>
        </w:r>
      </w:del>
      <w:ins w:id="31" w:author="Adrian" w:date="2021-06-28T09:45:41Z">
        <w:r>
          <w:rPr>
            <w:rFonts w:eastAsia="Cambria" w:cs="" w:cstheme="minorBidi" w:eastAsiaTheme="minorHAnsi"/>
            <w:color w:val="auto"/>
            <w:kern w:val="0"/>
            <w:sz w:val="24"/>
            <w:szCs w:val="24"/>
            <w:lang w:val="en-US" w:eastAsia="en-US" w:bidi="ar-SA"/>
          </w:rPr>
          <w:t xml:space="preserve">The values of </w:t>
        </w:r>
      </w:ins>
      <w:ins w:id="32" w:author="Adrian" w:date="2021-06-28T09:45:41Z">
        <w:r>
          <w:rPr>
            <w:rFonts w:eastAsia="Cambria" w:cs="" w:cstheme="minorBidi" w:eastAsiaTheme="minorHAnsi"/>
            <w:color w:val="auto"/>
            <w:kern w:val="0"/>
            <w:sz w:val="24"/>
            <w:szCs w:val="24"/>
            <w:lang w:val="en-US" w:eastAsia="en-US" w:bidi="ar-SA"/>
          </w:rPr>
        </w:r>
      </w:ins>
      <m:oMath xmlns:m="http://schemas.openxmlformats.org/officeDocument/2006/math">
        <m:r>
          <w:rPr>
            <w:rFonts w:ascii="Cambria Math" w:hAnsi="Cambria Math"/>
          </w:rPr>
          <m:t xml:space="preserve">β</m:t>
        </m:r>
      </m:oMath>
      <w:ins w:id="33" w:author="Adrian" w:date="2021-06-28T09:45:41Z">
        <w:r>
          <w:rPr>
            <w:rFonts w:eastAsia="Cambria" w:cs="" w:cstheme="minorBidi" w:eastAsiaTheme="minorHAnsi"/>
            <w:color w:val="auto"/>
            <w:kern w:val="0"/>
            <w:sz w:val="24"/>
            <w:szCs w:val="24"/>
            <w:lang w:val="en-US" w:eastAsia="en-US" w:bidi="ar-SA"/>
          </w:rPr>
          <w:t xml:space="preserve"> are </w:t>
        </w:r>
      </w:ins>
      <w:r>
        <w:rPr/>
        <w:t>the object of extensive tuning during the ‘learning’ or ‘training’ phases of machine learning.</w:t>
      </w:r>
      <w:ins w:id="34" w:author="Adrian" w:date="2021-06-28T09:47:21Z">
        <w:r>
          <w:rPr/>
          <w:t xml:space="preserve"> </w:t>
        </w:r>
      </w:ins>
      <w:ins w:id="35" w:author="Adrian" w:date="2021-06-28T09:47:21Z">
        <w:r>
          <w:rPr/>
          <w:t>They are  control surfaces</w:t>
        </w:r>
      </w:ins>
      <w:ins w:id="36" w:author="Adrian" w:date="2021-06-28T09:49:08Z">
        <w:r>
          <w:rPr/>
          <w:t>. Their alignment and position channels movement through the model.</w:t>
        </w:r>
      </w:ins>
      <w:ins w:id="37" w:author="Adrian" w:date="2021-06-28T09:49:08Z">
        <w:r>
          <w:rPr/>
          <w:commentReference w:id="6"/>
        </w:r>
      </w:ins>
    </w:p>
    <w:p>
      <w:pPr>
        <w:pStyle w:val="TextBody"/>
        <w:spacing w:lineRule="auto" w:line="360"/>
        <w:rPr/>
      </w:pPr>
      <w:r>
        <w:rPr/>
        <w:t>Sunlight floods through the window as the take-off clears the low cloud over Manchester. From up high, the traffic beetling on the motorways, the rivers and wooded streams, sheep stood in marshy fields, the warehouses and distribution centres clustering near motorway exits, shopping malls and leisure complexes on urban peripheries, and the winding rows of houses, spread out like an actor-network quilt.</w:t>
      </w:r>
    </w:p>
    <w:p>
      <w:pPr>
        <w:pStyle w:val="TextBody"/>
        <w:spacing w:lineRule="auto" w:line="360"/>
        <w:rPr/>
      </w:pPr>
      <w:r>
        <w:rPr/>
        <w:t>Is the equation a landscape painting, a view from on high? Is it a flight path, a trail of condensed vapour? Machine learning keeps opening up new destinations, like a low-cost airline that crams millions of passengers on flights to a thousand hitherto far-flung resorts. Or is it, as William James</w:t>
      </w:r>
      <w:del w:id="38" w:author="James Maguire" w:date="2021-06-23T11:01:00Z">
        <w:r>
          <w:rPr/>
          <w:delText xml:space="preserve"> James</w:delText>
        </w:r>
      </w:del>
      <w:r>
        <w:rPr/>
        <w:t xml:space="preserve"> (1935) might see it, a form of experience like the security lanes at Terminal 1 Manchester Airport, a path trodden by millions, including people like me, carried along by their susceptibilities to the dazzle of a takeoff. We wind through it, subscripted, superscripted and supervised, passing through gates such as the ‘bias’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feeling the weights of the model parameters </w:t>
      </w:r>
      <w:r>
        <w:rPr/>
      </w:r>
      <m:oMath xmlns:m="http://schemas.openxmlformats.org/officeDocument/2006/math">
        <m:acc>
          <m:accPr>
            <m:chr m:val="^"/>
          </m:accPr>
          <m:e>
            <m:r>
              <w:rPr>
                <w:rFonts w:ascii="Cambria Math" w:hAnsi="Cambria Math"/>
              </w:rPr>
              <m:t xml:space="preserve">β</m:t>
            </m:r>
          </m:e>
        </m:acc>
      </m:oMath>
      <w:r>
        <w:rPr/>
        <w:t xml:space="preserve">, pulled apart by the exponential function, and lined up again by the summing operator </w:t>
      </w:r>
      <w:r>
        <w:rPr/>
      </w:r>
      <m:oMath xmlns:m="http://schemas.openxmlformats.org/officeDocument/2006/math">
        <m:r>
          <w:rPr>
            <w:rFonts w:ascii="Cambria Math" w:hAnsi="Cambria Math"/>
          </w:rPr>
          <m:t xml:space="preserve">σ</m:t>
        </m:r>
      </m:oMath>
      <w:r>
        <w:rPr/>
        <w:t>, the operator those nod says ‘yes, go through’, or ‘no, stand here.’</w:t>
      </w:r>
      <w:ins w:id="39" w:author="Adrian" w:date="2021-06-28T10:44:08Z">
        <w:r>
          <w:rPr/>
          <w:t xml:space="preserve"> </w:t>
        </w:r>
      </w:ins>
      <w:ins w:id="40" w:author="Adrian" w:date="2021-06-28T10:44:08Z">
        <w:r>
          <w:rPr>
            <w:rFonts w:eastAsia="Cambria" w:cs="" w:cstheme="minorBidi" w:eastAsiaTheme="minorHAnsi"/>
            <w:color w:val="auto"/>
            <w:kern w:val="0"/>
            <w:sz w:val="24"/>
            <w:szCs w:val="24"/>
            <w:lang w:val="en-US" w:eastAsia="en-US" w:bidi="ar-SA"/>
          </w:rPr>
          <w:t>Is it a</w:t>
        </w:r>
      </w:ins>
      <w:ins w:id="41" w:author="Adrian" w:date="2021-06-28T10:44:08Z">
        <w:r>
          <w:rPr/>
          <w:t xml:space="preserve"> full body scanner in which we stand with arms raised Benjamin (2019), Amoore (2020)?</w:t>
        </w:r>
      </w:ins>
    </w:p>
    <w:p>
      <w:pPr>
        <w:pStyle w:val="TextBody"/>
        <w:spacing w:lineRule="auto" w:line="360"/>
        <w:rPr/>
      </w:pPr>
      <w:ins w:id="42" w:author="Adrian" w:date="2021-06-28T14:18:30Z">
        <w:r>
          <w:rPr>
            <w:rFonts w:eastAsia="Cambria" w:cs="" w:cstheme="minorBidi" w:eastAsiaTheme="minorHAnsi"/>
            <w:color w:val="auto"/>
            <w:kern w:val="0"/>
            <w:sz w:val="24"/>
            <w:szCs w:val="24"/>
            <w:lang w:val="en-US" w:eastAsia="en-US" w:bidi="ar-SA"/>
          </w:rPr>
          <w:t xml:space="preserve">The stark simplicity of the expression still </w:t>
        </w:r>
      </w:ins>
      <w:ins w:id="43" w:author="Adrian" w:date="2021-06-28T14:18:30Z">
        <w:commentRangeStart w:id="7"/>
        <w:r>
          <w:rPr>
            <w:rFonts w:eastAsia="Cambria" w:cs="" w:cstheme="minorBidi" w:eastAsiaTheme="minorHAnsi"/>
            <w:color w:val="auto"/>
            <w:kern w:val="0"/>
            <w:sz w:val="24"/>
            <w:szCs w:val="24"/>
            <w:lang w:val="en-US" w:eastAsia="en-US" w:bidi="ar-SA"/>
          </w:rPr>
          <w:t xml:space="preserve">dazzles </w:t>
        </w:r>
      </w:ins>
      <w:ins w:id="44" w:author="Adrian" w:date="2021-06-28T14:18:30Z">
        <w:r>
          <w:rPr>
            <w:rFonts w:eastAsia="Cambria" w:cs="" w:cstheme="minorBidi" w:eastAsiaTheme="minorHAnsi"/>
            <w:color w:val="auto"/>
            <w:kern w:val="0"/>
            <w:sz w:val="24"/>
            <w:szCs w:val="24"/>
            <w:lang w:val="en-US" w:eastAsia="en-US" w:bidi="ar-SA"/>
          </w:rPr>
        </w:r>
      </w:ins>
      <w:ins w:id="45" w:author="Adrian" w:date="2021-06-28T14:18:30Z">
        <w:commentRangeEnd w:id="7"/>
        <w:r>
          <w:commentReference w:id="7"/>
        </w:r>
        <w:r>
          <w:rPr>
            <w:rFonts w:eastAsia="Cambria" w:cs="" w:cstheme="minorBidi" w:eastAsiaTheme="minorHAnsi"/>
            <w:color w:val="auto"/>
            <w:kern w:val="0"/>
            <w:sz w:val="24"/>
            <w:szCs w:val="24"/>
            <w:lang w:val="en-US" w:eastAsia="en-US" w:bidi="ar-SA"/>
          </w:rPr>
          <w:commentReference w:id="8"/>
        </w:r>
      </w:ins>
      <w:ins w:id="46" w:author="Adrian" w:date="2021-06-28T14:18:30Z">
        <w:r>
          <w:rPr>
            <w:rFonts w:eastAsia="Cambria" w:cs="" w:cstheme="minorBidi" w:eastAsiaTheme="minorHAnsi"/>
            <w:color w:val="auto"/>
            <w:kern w:val="0"/>
            <w:sz w:val="24"/>
            <w:szCs w:val="24"/>
            <w:lang w:val="en-US" w:eastAsia="en-US" w:bidi="ar-SA"/>
          </w:rPr>
          <w:t xml:space="preserve">me almost as much as it did in 2014 (Mackenzie 2017), </w:t>
        </w:r>
      </w:ins>
      <w:ins w:id="47" w:author="Adrian" w:date="2021-06-28T14:18:30Z">
        <w:r>
          <w:rPr>
            <w:rFonts w:eastAsia="Cambria" w:cs="" w:cstheme="minorBidi" w:eastAsiaTheme="minorHAnsi"/>
            <w:color w:val="auto"/>
            <w:kern w:val="0"/>
            <w:sz w:val="24"/>
            <w:szCs w:val="24"/>
            <w:lang w:val="en-US" w:eastAsia="en-US" w:bidi="ar-SA"/>
          </w:rPr>
          <w:t xml:space="preserve">but </w:t>
        </w:r>
      </w:ins>
      <w:ins w:id="48" w:author="Adrian" w:date="2021-06-28T14:18:30Z">
        <w:r>
          <w:rPr>
            <w:rFonts w:eastAsia="Cambria" w:cs="" w:cstheme="minorBidi" w:eastAsiaTheme="minorHAnsi"/>
            <w:color w:val="auto"/>
            <w:kern w:val="0"/>
            <w:sz w:val="24"/>
            <w:szCs w:val="24"/>
            <w:lang w:val="en-US" w:eastAsia="en-US" w:bidi="ar-SA"/>
          </w:rPr>
          <w:t xml:space="preserve">  </w:t>
        </w:r>
      </w:ins>
      <w:ins w:id="49" w:author="Adrian" w:date="2021-06-28T14:18:30Z">
        <w:r>
          <w:rPr>
            <w:rFonts w:eastAsia="Cambria" w:cs="" w:cstheme="minorBidi" w:eastAsiaTheme="minorHAnsi"/>
            <w:color w:val="auto"/>
            <w:kern w:val="0"/>
            <w:sz w:val="24"/>
            <w:szCs w:val="24"/>
            <w:lang w:val="en-US" w:eastAsia="en-US" w:bidi="ar-SA"/>
          </w:rPr>
          <w:t>t</w:t>
        </w:r>
      </w:ins>
      <w:ins w:id="50" w:author="Adrian" w:date="2021-06-28T14:18:30Z">
        <w:r>
          <w:rPr>
            <w:rFonts w:eastAsia="Cambria" w:cs="" w:cstheme="minorBidi" w:eastAsiaTheme="minorHAnsi"/>
            <w:color w:val="auto"/>
            <w:kern w:val="0"/>
            <w:sz w:val="24"/>
            <w:szCs w:val="24"/>
            <w:lang w:val="en-US" w:eastAsia="en-US" w:bidi="ar-SA"/>
          </w:rPr>
          <w:t xml:space="preserve">here is no flight without </w:t>
        </w:r>
      </w:ins>
      <w:ins w:id="51" w:author="Adrian" w:date="2021-06-28T14:18:30Z">
        <w:r>
          <w:rPr>
            <w:rFonts w:eastAsia="Cambria" w:cs="" w:cstheme="minorBidi" w:eastAsiaTheme="minorHAnsi"/>
            <w:color w:val="auto"/>
            <w:kern w:val="0"/>
            <w:sz w:val="24"/>
            <w:szCs w:val="24"/>
            <w:lang w:val="en-US" w:eastAsia="en-US" w:bidi="ar-SA"/>
          </w:rPr>
          <w:t xml:space="preserve">the </w:t>
        </w:r>
      </w:ins>
      <w:ins w:id="52" w:author="Adrian" w:date="2021-06-28T14:18:30Z">
        <w:r>
          <w:rPr>
            <w:rFonts w:eastAsia="Cambria" w:cs="" w:cstheme="minorBidi" w:eastAsiaTheme="minorHAnsi"/>
            <w:color w:val="auto"/>
            <w:kern w:val="0"/>
            <w:sz w:val="24"/>
            <w:szCs w:val="24"/>
            <w:lang w:val="en-US" w:eastAsia="en-US" w:bidi="ar-SA"/>
          </w:rPr>
          <w:t xml:space="preserve">queues, scans and controls, </w:t>
        </w:r>
      </w:ins>
      <w:ins w:id="53" w:author="Adrian" w:date="2021-06-28T14:18:30Z">
        <w:r>
          <w:rPr>
            <w:rFonts w:eastAsia="Cambria" w:cs="" w:cstheme="minorBidi" w:eastAsiaTheme="minorHAnsi"/>
            <w:color w:val="auto"/>
            <w:kern w:val="0"/>
            <w:sz w:val="24"/>
            <w:szCs w:val="24"/>
            <w:lang w:val="en-US" w:eastAsia="en-US" w:bidi="ar-SA"/>
          </w:rPr>
          <w:t xml:space="preserve">logistics and marketing, </w:t>
        </w:r>
      </w:ins>
      <w:ins w:id="54" w:author="Adrian" w:date="2021-06-28T14:18:30Z">
        <w:r>
          <w:rPr>
            <w:rFonts w:eastAsia="Cambria" w:cs="" w:cstheme="minorBidi" w:eastAsiaTheme="minorHAnsi"/>
            <w:color w:val="auto"/>
            <w:kern w:val="0"/>
            <w:sz w:val="24"/>
            <w:szCs w:val="24"/>
            <w:lang w:val="en-US" w:eastAsia="en-US" w:bidi="ar-SA"/>
          </w:rPr>
          <w:t xml:space="preserve">all the costs and losses of movement. </w:t>
        </w:r>
      </w:ins>
      <w:ins w:id="55" w:author="Adrian" w:date="2021-06-28T10:46:38Z">
        <w:r>
          <w:rPr>
            <w:rFonts w:eastAsia="Cambria" w:cs="" w:cstheme="minorBidi" w:eastAsiaTheme="minorHAnsi"/>
            <w:color w:val="auto"/>
            <w:kern w:val="0"/>
            <w:sz w:val="24"/>
            <w:szCs w:val="24"/>
            <w:lang w:val="en-US" w:eastAsia="en-US" w:bidi="ar-SA"/>
          </w:rPr>
          <w:t xml:space="preserve">If I am transported by a technique, </w:t>
        </w:r>
      </w:ins>
      <w:ins w:id="56" w:author="Adrian" w:date="2021-06-28T10:46:38Z">
        <w:commentRangeStart w:id="9"/>
        <w:r>
          <w:rPr>
            <w:rFonts w:eastAsia="Cambria" w:cs="" w:cstheme="minorBidi" w:eastAsiaTheme="minorHAnsi"/>
            <w:color w:val="auto"/>
            <w:kern w:val="0"/>
            <w:sz w:val="24"/>
            <w:szCs w:val="24"/>
            <w:lang w:val="en-US" w:eastAsia="en-US" w:bidi="ar-SA"/>
          </w:rPr>
          <w:t xml:space="preserve">dazzled </w:t>
        </w:r>
      </w:ins>
      <w:ins w:id="57" w:author="Adrian" w:date="2021-06-28T10:46:38Z">
        <w:r>
          <w:rPr>
            <w:rFonts w:eastAsia="Cambria" w:cs="" w:cstheme="minorBidi" w:eastAsiaTheme="minorHAnsi"/>
            <w:color w:val="auto"/>
            <w:kern w:val="0"/>
            <w:sz w:val="24"/>
            <w:szCs w:val="24"/>
            <w:lang w:val="en-US" w:eastAsia="en-US" w:bidi="ar-SA"/>
          </w:rPr>
        </w:r>
      </w:ins>
      <w:ins w:id="58" w:author="Adrian" w:date="2021-06-28T10:46:38Z">
        <w:commentRangeEnd w:id="9"/>
        <w:r>
          <w:commentReference w:id="9"/>
        </w:r>
        <w:r>
          <w:rPr>
            <w:rFonts w:eastAsia="Cambria" w:cs="" w:cstheme="minorBidi" w:eastAsiaTheme="minorHAnsi"/>
            <w:color w:val="auto"/>
            <w:kern w:val="0"/>
            <w:sz w:val="24"/>
            <w:szCs w:val="24"/>
            <w:lang w:val="en-US" w:eastAsia="en-US" w:bidi="ar-SA"/>
          </w:rPr>
          <w:t xml:space="preserve">by it, how do I move? </w:t>
        </w:r>
      </w:ins>
      <w:ins w:id="59" w:author="Adrian" w:date="2021-06-28T10:43:02Z">
        <w:r>
          <w:rPr/>
          <w:t xml:space="preserve">  </w:t>
        </w:r>
      </w:ins>
      <w:ins w:id="60" w:author="Adrian" w:date="2021-06-28T10:00:55Z">
        <w:r>
          <w:rPr/>
          <w:t xml:space="preserve"> </w:t>
        </w:r>
      </w:ins>
      <w:r>
        <w:rPr/>
        <w:t xml:space="preserve">The dazzle of technicalities </w:t>
      </w:r>
      <w:commentRangeStart w:id="10"/>
      <w:r>
        <w:rPr/>
        <w:t xml:space="preserve">rarely benefits </w:t>
      </w:r>
      <w:r>
        <w:rPr/>
      </w:r>
      <w:commentRangeEnd w:id="10"/>
      <w:r>
        <w:commentReference w:id="10"/>
      </w:r>
      <w:r>
        <w:rPr/>
        <w:t xml:space="preserve">understandings of technical practice, except perhaps in this one respect: </w:t>
      </w:r>
      <w:commentRangeStart w:id="11"/>
      <w:r>
        <w:rPr/>
        <w:t>we need to be somehow transported for there to be experience of them</w:t>
      </w:r>
      <w:r>
        <w:rPr/>
      </w:r>
      <w:ins w:id="61" w:author="Adrian" w:date="2021-06-28T09:54:33Z">
        <w:commentRangeEnd w:id="11"/>
        <w:r>
          <w:commentReference w:id="11"/>
        </w:r>
        <w:r>
          <w:rPr/>
          <w:commentReference w:id="12"/>
        </w:r>
      </w:ins>
      <w:del w:id="62" w:author="Adrian" w:date="2021-06-28T09:53:20Z">
        <w:r>
          <w:rPr/>
          <w:delText>:</w:delText>
        </w:r>
      </w:del>
      <w:ins w:id="63" w:author="Adrian" w:date="2021-06-28T09:53:21Z">
        <w:r>
          <w:rPr/>
          <w:t>.</w:t>
        </w:r>
      </w:ins>
      <w:r>
        <w:rPr/>
        <w:t xml:space="preserve"> ‘</w:t>
      </w:r>
      <w:del w:id="64" w:author="Adrian" w:date="2021-06-28T09:53:24Z">
        <w:r>
          <w:rPr/>
          <w:delText>i</w:delText>
        </w:r>
      </w:del>
      <w:ins w:id="65" w:author="Adrian" w:date="2021-06-28T09:53:25Z">
        <w:r>
          <w:rPr/>
          <w:t>I</w:t>
        </w:r>
      </w:ins>
      <w:r>
        <w:rPr/>
        <w:t xml:space="preserve">t is only by risking our persons from one hour to another that we live at all’ </w:t>
      </w:r>
      <w:ins w:id="66" w:author="Adrian" w:date="2021-06-28T09:58:55Z">
        <w:r>
          <w:rPr/>
          <w:t>writes James in his</w:t>
        </w:r>
      </w:ins>
      <w:ins w:id="67" w:author="Adrian" w:date="2021-06-28T09:59:00Z">
        <w:r>
          <w:rPr/>
          <w:t xml:space="preserve"> movement-based account of experience (</w:t>
        </w:r>
      </w:ins>
      <w:r>
        <w:rPr/>
        <w:t>James</w:t>
      </w:r>
      <w:del w:id="68" w:author="Adrian" w:date="2021-06-28T09:59:28Z">
        <w:r>
          <w:rPr/>
          <w:delText xml:space="preserve"> (</w:delText>
        </w:r>
      </w:del>
      <w:ins w:id="69" w:author="Adrian" w:date="2021-06-28T09:59:26Z">
        <w:r>
          <w:rPr/>
          <w:t>,</w:t>
        </w:r>
      </w:ins>
      <w:r>
        <w:rPr/>
        <w:t xml:space="preserve">1956, 34). </w:t>
      </w:r>
      <w:del w:id="70" w:author="Adrian" w:date="2021-06-28T14:18:30Z">
        <w:r>
          <w:rPr/>
          <w:delText xml:space="preserve">The stark simplicity of the expression still dazzles </w:delText>
        </w:r>
      </w:del>
      <w:del w:id="71" w:author="Adrian" w:date="2021-06-28T14:18:30Z">
        <w:r>
          <w:rPr/>
          <w:commentReference w:id="13"/>
        </w:r>
      </w:del>
      <w:del w:id="72" w:author="Adrian" w:date="2021-06-28T14:18:30Z">
        <w:r>
          <w:rPr/>
          <w:delText>me almost as much as it did in 2014 (</w:delText>
        </w:r>
      </w:del>
      <w:del w:id="73" w:author="Adrian" w:date="2021-06-28T10:00:10Z">
        <w:r>
          <w:rPr/>
          <w:delText xml:space="preserve">see </w:delText>
        </w:r>
      </w:del>
      <w:del w:id="74" w:author="Adrian" w:date="2021-06-28T14:18:30Z">
        <w:r>
          <w:rPr/>
          <w:delText xml:space="preserve">Mackenzie </w:delText>
        </w:r>
      </w:del>
      <w:del w:id="75" w:author="Adrian" w:date="2021-06-28T10:00:14Z">
        <w:r>
          <w:rPr/>
          <w:delText>(</w:delText>
        </w:r>
      </w:del>
      <w:del w:id="76" w:author="Adrian" w:date="2021-06-28T14:18:30Z">
        <w:r>
          <w:rPr/>
          <w:delText>2017)</w:delText>
        </w:r>
      </w:del>
      <w:del w:id="77" w:author="Adrian" w:date="2021-06-28T10:00:03Z">
        <w:r>
          <w:rPr/>
          <w:delText xml:space="preserve"> </w:delText>
        </w:r>
      </w:del>
      <w:del w:id="78" w:author="Adrian" w:date="2021-06-28T09:59:54Z">
        <w:r>
          <w:rPr/>
          <w:delText>for one attempt to manage that risk</w:delText>
        </w:r>
      </w:del>
      <w:del w:id="79" w:author="Adrian" w:date="2021-06-28T14:18:30Z">
        <w:r>
          <w:rPr/>
          <w:delText xml:space="preserve">). </w:delText>
        </w:r>
      </w:del>
      <w:del w:id="80" w:author="Adrian" w:date="2021-06-28T10:00:42Z">
        <w:r>
          <w:rPr/>
          <w:delText xml:space="preserve">If I am transported by a technique, dazzled </w:delText>
        </w:r>
      </w:del>
      <w:del w:id="81" w:author="Adrian" w:date="2021-06-28T10:00:42Z">
        <w:r>
          <w:rPr/>
          <w:commentReference w:id="14"/>
        </w:r>
      </w:del>
      <w:del w:id="82" w:author="Adrian" w:date="2021-06-28T10:00:42Z">
        <w:r>
          <w:rPr/>
          <w:delText xml:space="preserve">by it, how do I move? </w:delText>
        </w:r>
      </w:del>
      <w:del w:id="83" w:author="Adrian" w:date="2021-06-28T10:49:52Z">
        <w:r>
          <w:rPr/>
          <w:delText>T</w:delText>
        </w:r>
      </w:del>
      <w:del w:id="84" w:author="Adrian" w:date="2021-06-28T14:18:30Z">
        <w:commentRangeStart w:id="15"/>
        <w:r>
          <w:rPr/>
          <w:delText>here is no flight without queues, scans and controls, all the costs and losses of movement.</w:delText>
        </w:r>
      </w:del>
      <w:r>
        <w:rPr/>
        <w:t xml:space="preserve"> </w:t>
      </w:r>
      <w:del w:id="85" w:author="Adrian" w:date="2021-06-28T10:29:59Z">
        <w:r>
          <w:rPr/>
          <w:delText>So</w:delText>
        </w:r>
      </w:del>
      <w:ins w:id="86" w:author="Adrian" w:date="2021-06-28T14:18:52Z">
        <w:r>
          <w:rPr/>
          <w:t xml:space="preserve">I carried the napkin around for  a long time </w:t>
        </w:r>
      </w:ins>
      <w:ins w:id="87" w:author="Adrian" w:date="2021-06-28T14:18:52Z">
        <w:r>
          <w:rPr/>
          <w:t>after the flight.</w:t>
        </w:r>
      </w:ins>
      <w:ins w:id="88" w:author="Adrian" w:date="2021-06-28T14:18:52Z">
        <w:r>
          <w:rPr/>
          <w:t xml:space="preserve"> </w:t>
        </w:r>
      </w:ins>
      <w:r>
        <w:rPr/>
        <w:t xml:space="preserve"> I see the expression now not so much as a </w:t>
      </w:r>
      <w:ins w:id="89" w:author="Adrian" w:date="2021-06-28T11:04:22Z">
        <w:r>
          <w:rPr/>
          <w:t xml:space="preserve">full body scanner, </w:t>
        </w:r>
      </w:ins>
      <w:del w:id="90" w:author="Adrian" w:date="2021-06-28T10:04:17Z">
        <w:r>
          <w:rPr/>
          <w:delText>brilliant idea</w:delText>
        </w:r>
      </w:del>
      <w:del w:id="91" w:author="Adrian" w:date="2021-06-28T11:04:39Z">
        <w:r>
          <w:rPr/>
          <w:delText xml:space="preserve"> scribbled on a paper napkin, </w:delText>
        </w:r>
      </w:del>
      <w:r>
        <w:rPr/>
        <w:t xml:space="preserve">or </w:t>
      </w:r>
      <w:del w:id="92" w:author="Adrian" w:date="2021-06-28T10:23:04Z">
        <w:r>
          <w:rPr/>
          <w:delText>the map of</w:delText>
        </w:r>
      </w:del>
      <w:r>
        <w:rPr/>
        <w:t xml:space="preserve"> a landscape </w:t>
      </w:r>
      <w:del w:id="93" w:author="Adrian" w:date="2021-06-28T10:23:11Z">
        <w:r>
          <w:rPr/>
          <w:delText>laid out below</w:delText>
        </w:r>
      </w:del>
      <w:ins w:id="94" w:author="Adrian" w:date="2021-06-28T10:23:11Z">
        <w:r>
          <w:rPr>
            <w:rFonts w:eastAsia="Cambria" w:cs="" w:cstheme="minorBidi" w:eastAsiaTheme="minorHAnsi"/>
            <w:color w:val="auto"/>
            <w:kern w:val="0"/>
            <w:sz w:val="24"/>
            <w:szCs w:val="24"/>
            <w:lang w:val="en-US" w:eastAsia="en-US" w:bidi="ar-SA"/>
          </w:rPr>
          <w:t>viewed from far above</w:t>
        </w:r>
      </w:ins>
      <w:r>
        <w:rPr/>
        <w:t xml:space="preserve">, </w:t>
      </w:r>
      <w:ins w:id="95" w:author="Adrian" w:date="2021-06-28T10:50:28Z">
        <w:r>
          <w:rPr/>
          <w:t xml:space="preserve"> </w:t>
        </w:r>
      </w:ins>
      <w:ins w:id="96" w:author="Adrian" w:date="2021-06-28T10:50:28Z">
        <w:r>
          <w:rPr/>
          <w:t xml:space="preserve">but </w:t>
        </w:r>
      </w:ins>
      <w:ins w:id="97" w:author="Adrian" w:date="2021-06-28T11:05:06Z">
        <w:r>
          <w:rPr/>
          <w:t>something to be  traced</w:t>
        </w:r>
      </w:ins>
      <w:ins w:id="98" w:author="Adrian" w:date="2021-06-28T14:21:07Z">
        <w:r>
          <w:rPr/>
          <w:t xml:space="preserve"> </w:t>
        </w:r>
      </w:ins>
      <w:ins w:id="99" w:author="Adrian" w:date="2021-06-28T14:21:07Z">
        <w:r>
          <w:rPr/>
          <w:t>out</w:t>
        </w:r>
      </w:ins>
      <w:ins w:id="100" w:author="Adrian" w:date="2021-06-28T14:14:33Z">
        <w:r>
          <w:rPr/>
          <w:t xml:space="preserve">, </w:t>
        </w:r>
      </w:ins>
      <w:ins w:id="101" w:author="Adrian" w:date="2021-06-28T14:14:33Z">
        <w:r>
          <w:rPr/>
          <w:t xml:space="preserve">copied, followed </w:t>
        </w:r>
      </w:ins>
      <w:ins w:id="102" w:author="Adrian" w:date="2021-06-28T14:14:33Z">
        <w:r>
          <w:rPr>
            <w:rFonts w:eastAsia="Cambria" w:cs="" w:cstheme="minorBidi" w:eastAsiaTheme="minorHAnsi"/>
            <w:color w:val="auto"/>
            <w:kern w:val="0"/>
            <w:sz w:val="24"/>
            <w:szCs w:val="24"/>
            <w:lang w:val="en-US" w:eastAsia="en-US" w:bidi="ar-SA"/>
          </w:rPr>
          <w:t xml:space="preserve">up, even carried away </w:t>
        </w:r>
      </w:ins>
      <w:ins w:id="103" w:author="Adrian" w:date="2021-06-28T11:04:48Z">
        <w:r>
          <w:rPr/>
          <w:t xml:space="preserve">on a paper napkin, </w:t>
        </w:r>
      </w:ins>
      <w:ins w:id="104" w:author="Adrian" w:date="2021-06-28T11:04:48Z">
        <w:r>
          <w:rPr/>
          <w:t>after the flight has ended</w:t>
        </w:r>
      </w:ins>
      <w:del w:id="105" w:author="Adrian" w:date="2021-06-28T10:44:06Z">
        <w:r>
          <w:rPr/>
          <w:delText>but a full body scanner in which we stand with arms raised Benjamin (2019), Amoore (2020)</w:delText>
        </w:r>
      </w:del>
      <w:r>
        <w:rPr/>
        <w:t>.</w:t>
      </w:r>
      <w:commentRangeEnd w:id="15"/>
      <w:r>
        <w:commentReference w:id="15"/>
      </w:r>
      <w:r>
        <w:rPr/>
      </w:r>
    </w:p>
    <w:p>
      <w:pPr>
        <w:pStyle w:val="Heading2"/>
        <w:spacing w:lineRule="auto" w:line="360"/>
        <w:rPr/>
      </w:pPr>
      <w:bookmarkStart w:id="0" w:name="references"/>
      <w:r>
        <w:rPr/>
        <w:t>References</w:t>
      </w:r>
      <w:bookmarkEnd w:id="0"/>
    </w:p>
    <w:p>
      <w:pPr>
        <w:pStyle w:val="Bibliography"/>
        <w:spacing w:lineRule="auto" w:line="360"/>
        <w:rPr/>
      </w:pPr>
      <w:bookmarkStart w:id="1" w:name="refs"/>
      <w:bookmarkStart w:id="2" w:name="ref-EYKFFDBD"/>
      <w:bookmarkEnd w:id="2"/>
      <w:r>
        <w:rPr/>
        <w:t xml:space="preserve">Amoore, Louise. 2020. </w:t>
      </w:r>
      <w:r>
        <w:rPr>
          <w:i/>
        </w:rPr>
        <w:t>Cloud Ethics: Algorithms and the Attributes of Ourselves and Others</w:t>
      </w:r>
      <w:r>
        <w:rPr/>
        <w:t xml:space="preserve">. Durham, </w:t>
      </w:r>
      <w:del w:id="106" w:author="Adrian" w:date="2021-06-28T10:02:35Z">
        <w:r>
          <w:rPr/>
          <w:delText xml:space="preserve">UNITED STATES: </w:delText>
        </w:r>
      </w:del>
      <w:r>
        <w:rPr/>
        <w:t xml:space="preserve">Duke University Press. </w:t>
      </w:r>
      <w:hyperlink r:id="rId3">
        <w:r>
          <w:rPr>
            <w:rStyle w:val="InternetLink"/>
          </w:rPr>
          <w:t>http://ebookcentral.proquest.com/lib/anu/detail.action?docID=6147469</w:t>
        </w:r>
      </w:hyperlink>
      <w:r>
        <w:rPr/>
        <w:t>.</w:t>
      </w:r>
    </w:p>
    <w:p>
      <w:pPr>
        <w:pStyle w:val="Bibliography"/>
        <w:spacing w:lineRule="auto" w:line="360"/>
        <w:rPr/>
      </w:pPr>
      <w:bookmarkStart w:id="3" w:name="ref-EYKFFDBD1"/>
      <w:bookmarkStart w:id="4" w:name="ref-GWF9VZBZ"/>
      <w:bookmarkEnd w:id="3"/>
      <w:bookmarkEnd w:id="4"/>
      <w:r>
        <w:rPr/>
        <w:t xml:space="preserve">Benjamin, Ruha. 2019. </w:t>
      </w:r>
      <w:r>
        <w:rPr>
          <w:i/>
        </w:rPr>
        <w:t>Race After Technology: Abolitionist Tools for the New Jim Code</w:t>
      </w:r>
      <w:r>
        <w:rPr/>
        <w:t xml:space="preserve">. Newark, UNITED KINGDOM: Polity Press. </w:t>
      </w:r>
      <w:hyperlink r:id="rId4">
        <w:r>
          <w:rPr>
            <w:rStyle w:val="InternetLink"/>
          </w:rPr>
          <w:t>http://ebookcentral.proquest.com/lib/anu/detail.action?docID=5820427</w:t>
        </w:r>
      </w:hyperlink>
      <w:r>
        <w:rPr/>
        <w:t>.</w:t>
      </w:r>
    </w:p>
    <w:p>
      <w:pPr>
        <w:pStyle w:val="Bibliography"/>
        <w:spacing w:lineRule="auto" w:line="360"/>
        <w:rPr/>
      </w:pPr>
      <w:bookmarkStart w:id="5" w:name="ref-GRMFXMB2"/>
      <w:bookmarkStart w:id="6" w:name="ref-GWF9VZBZ1"/>
      <w:bookmarkEnd w:id="5"/>
      <w:bookmarkEnd w:id="6"/>
      <w:r>
        <w:rPr/>
        <w:t xml:space="preserve">Haraway, Donna J. 2016. </w:t>
      </w:r>
      <w:r>
        <w:rPr>
          <w:i/>
        </w:rPr>
        <w:t>Staying with the Trouble: Making Kin in the Chthulucene</w:t>
      </w:r>
      <w:r>
        <w:rPr/>
        <w:t>. Durham London: Duke University Press.</w:t>
      </w:r>
    </w:p>
    <w:p>
      <w:pPr>
        <w:pStyle w:val="Bibliography"/>
        <w:spacing w:lineRule="auto" w:line="360"/>
        <w:rPr/>
      </w:pPr>
      <w:bookmarkStart w:id="7" w:name="ref-2RA9VE39"/>
      <w:bookmarkStart w:id="8" w:name="ref-GRMFXMB21"/>
      <w:bookmarkEnd w:id="7"/>
      <w:bookmarkEnd w:id="8"/>
      <w:r>
        <w:rPr/>
        <w:t xml:space="preserve">Hastie, Trevor, Robert Tibshirani, and Jerome Friedman. 2009. </w:t>
      </w:r>
      <w:r>
        <w:rPr>
          <w:i/>
        </w:rPr>
        <w:t>The Elements of Statistical Learning: Data Mining, Inference, and Prediction</w:t>
      </w:r>
      <w:r>
        <w:rPr/>
        <w:t>. 2nd ed. London &amp; New York: Springer International Publishing.</w:t>
      </w:r>
    </w:p>
    <w:p>
      <w:pPr>
        <w:pStyle w:val="Bibliography"/>
        <w:spacing w:lineRule="auto" w:line="360"/>
        <w:rPr/>
      </w:pPr>
      <w:bookmarkStart w:id="9" w:name="ref-BD5IBJKX"/>
      <w:bookmarkStart w:id="10" w:name="ref-2RA9VE391"/>
      <w:bookmarkEnd w:id="9"/>
      <w:bookmarkEnd w:id="10"/>
      <w:r>
        <w:rPr/>
        <w:t xml:space="preserve">James, William. 1935. </w:t>
      </w:r>
      <w:r>
        <w:rPr>
          <w:i/>
        </w:rPr>
        <w:t>The Varieties of Religious Experience; a Study in Human Nature</w:t>
      </w:r>
      <w:r>
        <w:rPr/>
        <w:t>. London, New York [etc.]: Longmans, Green and co.</w:t>
      </w:r>
    </w:p>
    <w:p>
      <w:pPr>
        <w:pStyle w:val="Bibliography"/>
        <w:spacing w:lineRule="auto" w:line="360"/>
        <w:rPr/>
      </w:pPr>
      <w:bookmarkStart w:id="11" w:name="ref-TQXNHIUK"/>
      <w:bookmarkStart w:id="12" w:name="ref-BD5IBJKX1"/>
      <w:bookmarkEnd w:id="11"/>
      <w:bookmarkEnd w:id="12"/>
      <w:r>
        <w:rPr/>
        <w:t>———</w:t>
      </w:r>
      <w:r>
        <w:rPr/>
        <w:t xml:space="preserve">. 1956. </w:t>
      </w:r>
      <w:r>
        <w:rPr>
          <w:i/>
        </w:rPr>
        <w:t>The Will to Believe: And Other Essays in Popular Philosophy, and Human Immortality</w:t>
      </w:r>
      <w:r>
        <w:rPr/>
        <w:t>. Courier Corporation.</w:t>
      </w:r>
    </w:p>
    <w:p>
      <w:pPr>
        <w:pStyle w:val="Bibliography"/>
        <w:spacing w:lineRule="auto" w:line="360"/>
        <w:rPr/>
      </w:pPr>
      <w:bookmarkStart w:id="13" w:name="ref-T7WBVTS5"/>
      <w:bookmarkStart w:id="14" w:name="ref-TQXNHIUK1"/>
      <w:bookmarkEnd w:id="13"/>
      <w:bookmarkEnd w:id="14"/>
      <w:r>
        <w:rPr/>
        <w:t xml:space="preserve">Latour, B. 2004. “Why Has Critique Run Out of Steam? From Matters of Fact to Matters of Concern.” </w:t>
      </w:r>
      <w:r>
        <w:rPr>
          <w:i/>
        </w:rPr>
        <w:t>Critical Inquiry</w:t>
      </w:r>
      <w:r>
        <w:rPr/>
        <w:t xml:space="preserve"> 30 (2): 225–48.</w:t>
      </w:r>
    </w:p>
    <w:p>
      <w:pPr>
        <w:pStyle w:val="Bibliography"/>
        <w:spacing w:lineRule="auto" w:line="360" w:before="0" w:after="200"/>
        <w:rPr/>
      </w:pPr>
      <w:bookmarkStart w:id="15" w:name="ref-HU8RHD7Q"/>
      <w:bookmarkStart w:id="16" w:name="ref-T7WBVTS51"/>
      <w:bookmarkEnd w:id="16"/>
      <w:r>
        <w:rPr/>
        <w:t xml:space="preserve">Mackenzie, Adrian. 2017. </w:t>
      </w:r>
      <w:r>
        <w:rPr>
          <w:i/>
        </w:rPr>
        <w:t>Machine Learners: Archaeology of a Data Practice</w:t>
      </w:r>
      <w:r>
        <w:rPr/>
        <w:t>. Cambridge, MA: MIT Press.</w:t>
      </w:r>
      <w:bookmarkEnd w:id="1"/>
      <w:bookmarkEnd w:id="15"/>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it Ross Winthereik" w:date="2021-06-24T09:55:00Z" w:initials="BRW">
    <w:p>
      <w:r>
        <w:rPr>
          <w:rFonts w:ascii="Liberation Serif" w:hAnsi="Liberation Serif" w:eastAsia="DejaVu Sans" w:cs="DejaVu Sans"/>
          <w:lang w:val="da-DK" w:eastAsia="en-US" w:bidi="en-US"/>
        </w:rPr>
        <w:t>Skal titlen ikke bare være ‘Machine Learning’?</w:t>
      </w:r>
    </w:p>
  </w:comment>
  <w:comment w:id="1" w:author="James Maguire" w:date="2021-06-24T09:16:00Z" w:initials="JM">
    <w:p>
      <w:r>
        <w:rPr>
          <w:rFonts w:ascii="Liberation Serif" w:hAnsi="Liberation Serif" w:eastAsia="DejaVu Sans" w:cs="DejaVu Sans"/>
          <w:lang w:val="en-US" w:eastAsia="en-US" w:bidi="en-US"/>
        </w:rPr>
        <w:t>Might you help us understand Haraway’s integral equation (in a line or two)?</w:t>
      </w:r>
    </w:p>
  </w:comment>
  <w:comment w:id="2" w:author="Adrian" w:date="2021-06-28T09:31:59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James Maguire (24/06/2021, 09:16): "..."</w:t>
      </w:r>
    </w:p>
    <w:p>
      <w:r>
        <w:rPr>
          <w:rFonts w:ascii="Liberation Serif" w:hAnsi="Liberation Serif" w:eastAsia="DejaVu Sans" w:cs="DejaVu Sans"/>
          <w:sz w:val="20"/>
          <w:lang w:val="en-US" w:eastAsia="en-US" w:bidi="ar-SA"/>
        </w:rPr>
        <w:t xml:space="preserve">I’ve pointed to the pages in in </w:t>
      </w:r>
      <w:r>
        <w:rPr>
          <w:rFonts w:ascii="Liberation Serif" w:hAnsi="Liberation Serif" w:eastAsia="DejaVu Sans" w:cs="DejaVu Sans"/>
          <w:i/>
          <w:sz w:val="20"/>
          <w:lang w:val="en-US" w:eastAsia="en-US" w:bidi="ar-SA"/>
        </w:rPr>
        <w:t>Staying With the Trouble</w:t>
      </w:r>
      <w:r>
        <w:rPr>
          <w:rFonts w:ascii="Liberation Serif" w:hAnsi="Liberation Serif" w:eastAsia="DejaVu Sans" w:cs="DejaVu Sans"/>
          <w:i w:val="false"/>
          <w:sz w:val="20"/>
          <w:lang w:val="en-US" w:eastAsia="en-US" w:bidi="ar-SA"/>
        </w:rPr>
        <w:t>, and could happily say more, but the word count would blow.</w:t>
      </w:r>
    </w:p>
  </w:comment>
  <w:comment w:id="3" w:author="James Maguire" w:date="2021-06-24T09:18:00Z" w:initials="JM">
    <w:p>
      <w:r>
        <w:rPr>
          <w:rFonts w:ascii="Liberation Serif" w:hAnsi="Liberation Serif" w:eastAsia="DejaVu Sans" w:cs="DejaVu Sans"/>
          <w:lang w:val="en-US" w:eastAsia="en-US" w:bidi="en-US"/>
        </w:rPr>
        <w:t>For the uninitiated, might you give us a sense of what it does in these environments?</w:t>
      </w:r>
    </w:p>
  </w:comment>
  <w:comment w:id="4" w:author="Adrian" w:date="2021-06-28T09:34:44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James Maguire (24/06/2021, 09:18): "..."</w:t>
      </w:r>
    </w:p>
    <w:p>
      <w:r>
        <w:rPr>
          <w:rFonts w:ascii="Liberation Serif" w:hAnsi="Liberation Serif" w:eastAsia="DejaVu Sans" w:cs="DejaVu Sans"/>
          <w:sz w:val="20"/>
          <w:lang w:val="en-US" w:eastAsia="en-US" w:bidi="ar-SA"/>
        </w:rPr>
        <w:t>Hard to get specific here, so I’ve just pointed to the key point. Hope that’s ok</w:t>
      </w:r>
    </w:p>
  </w:comment>
  <w:comment w:id="5" w:author="James Maguire" w:date="2021-06-24T09:19:00Z" w:initials="JM">
    <w:p>
      <w:r>
        <w:rPr>
          <w:rFonts w:ascii="Liberation Serif" w:hAnsi="Liberation Serif" w:eastAsia="DejaVu Sans" w:cs="DejaVu Sans"/>
          <w:lang w:val="en-US" w:eastAsia="en-US" w:bidi="en-US"/>
        </w:rPr>
        <w:t>I love how this sounds but have little sense of what it means?</w:t>
      </w:r>
    </w:p>
  </w:comment>
  <w:comment w:id="6" w:author="Adrian" w:date="2021-06-28T09:49:55Z" w:initials="A">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I’ve added a bit here in response to James’ question. Not sure if I’ve moved in the right direction to help make more sense. I didn’t want to do an explanation. </w:t>
      </w:r>
    </w:p>
  </w:comment>
  <w:comment w:id="7" w:author="Brit Ross Winthereik" w:date="2021-06-24T11:39:00Z" w:initials="BRW">
    <w:p>
      <w:r>
        <w:rPr>
          <w:rFonts w:ascii="Liberation Serif" w:hAnsi="Liberation Serif" w:eastAsia="DejaVu Sans" w:cs="DejaVu Sans"/>
          <w:lang w:val="en-US" w:eastAsia="en-US" w:bidi="en-US"/>
        </w:rPr>
        <w:t>Perhaps another word in order not to confuse the dazzle of technicalities with the dazzle of a beautiful idea?</w:t>
      </w:r>
    </w:p>
  </w:comment>
  <w:comment w:id="8" w:author="Adrian" w:date="2021-06-28T10:03:40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Brit Ross Winthereik (24/06/2021, 11:39): "..."</w:t>
      </w:r>
    </w:p>
    <w:p>
      <w:r>
        <w:rPr>
          <w:rFonts w:ascii="Liberation Serif" w:hAnsi="Liberation Serif" w:eastAsia="DejaVu Sans" w:cs="DejaVu Sans"/>
          <w:sz w:val="20"/>
          <w:lang w:val="en-US" w:eastAsia="en-US" w:bidi="ar-SA"/>
        </w:rPr>
        <w:t>Yes, agreed.</w:t>
      </w:r>
    </w:p>
  </w:comment>
  <w:comment w:id="9" w:author="Brit Ross Winthereik" w:date="2021-06-24T11:40:00Z" w:initials="BRW">
    <w:p>
      <w:r>
        <w:rPr>
          <w:rFonts w:ascii="Liberation Serif" w:hAnsi="Liberation Serif" w:eastAsia="DejaVu Sans" w:cs="DejaVu Sans"/>
          <w:lang w:val="en-US" w:eastAsia="en-US" w:bidi="en-US"/>
        </w:rPr>
        <w:t>This dazzle refers to technicalities and is fine.</w:t>
      </w:r>
    </w:p>
  </w:comment>
  <w:comment w:id="10" w:author="Brit Ross Winthereik" w:date="2021-06-24T11:37:00Z" w:initials="BRW">
    <w:p>
      <w:r>
        <w:rPr>
          <w:rFonts w:ascii="Liberation Serif" w:hAnsi="Liberation Serif" w:eastAsia="DejaVu Sans" w:cs="DejaVu Sans"/>
          <w:lang w:val="en-US" w:eastAsia="en-US" w:bidi="en-US"/>
        </w:rPr>
        <w:t xml:space="preserve">I read that which follows after the first sentence as if the dazzle actually DOES benefit understanding of technical practice (like you seem to be dazzled by the equation and needed to transport it onto a napkin to embody if). So maybe the problem James experiences below is due to the word ‘rarely’. Could you clarify? </w:t>
      </w:r>
    </w:p>
  </w:comment>
  <w:comment w:id="11" w:author="James Maguire" w:date="2021-06-24T09:23:00Z" w:initials="JM">
    <w:p>
      <w:r>
        <w:rPr>
          <w:rFonts w:ascii="Liberation Serif" w:hAnsi="Liberation Serif" w:eastAsia="DejaVu Sans" w:cs="DejaVu Sans"/>
          <w:lang w:val="en-US" w:eastAsia="en-US" w:bidi="en-US"/>
        </w:rPr>
        <w:t>I’m not sure I understand this line. Transported works both in a literal sense, but also as a form of dazzle,being ‘taken elsewhere’ by the experience of something(super!). But why is experience dependant upon being transported?</w:t>
      </w:r>
    </w:p>
  </w:comment>
  <w:comment w:id="12" w:author="Adrian" w:date="2021-06-28T09:54:33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James Maguire (24/06/2021, 09:23): "..."</w:t>
      </w:r>
    </w:p>
    <w:p>
      <w:r>
        <w:rPr>
          <w:rFonts w:ascii="Liberation Serif" w:hAnsi="Liberation Serif" w:eastAsia="DejaVu Sans" w:cs="DejaVu Sans"/>
          <w:sz w:val="20"/>
          <w:lang w:val="en-US" w:eastAsia="en-US" w:bidi="ar-SA"/>
        </w:rPr>
        <w:t>The James/Dewey etc answer is that all experience is movement configured one way or another.  I added a few words on that.</w:t>
      </w:r>
    </w:p>
    <w:p>
      <w:r>
        <w:rPr>
          <w:rFonts w:ascii="Liberation Serif" w:hAnsi="Liberation Serif" w:eastAsia="DejaVu Sans" w:cs="DejaVu Sans"/>
          <w:lang w:val="en-US" w:eastAsia="en-US" w:bidi="en-US"/>
        </w:rPr>
      </w:r>
    </w:p>
  </w:comment>
  <w:comment w:id="13" w:author="Brit Ross Winthereik" w:date="2021-06-24T11:39:00Z" w:initials="BRW">
    <w:p>
      <w:r>
        <w:rPr>
          <w:rFonts w:ascii="Liberation Serif" w:hAnsi="Liberation Serif" w:eastAsia="DejaVu Sans" w:cs="DejaVu Sans"/>
          <w:lang w:val="en-US" w:eastAsia="en-US" w:bidi="en-US"/>
        </w:rPr>
        <w:t>Perhaps another word in order not to confuse the dazzle of technicalities with the dazzle of a beautiful idea?</w:t>
      </w:r>
    </w:p>
  </w:comment>
  <w:comment w:id="14" w:author="Brit Ross Winthereik" w:date="2021-06-24T11:40:00Z" w:initials="BRW">
    <w:p>
      <w:r>
        <w:rPr>
          <w:rFonts w:ascii="Liberation Serif" w:hAnsi="Liberation Serif" w:eastAsia="DejaVu Sans" w:cs="DejaVu Sans"/>
          <w:lang w:val="en-US" w:eastAsia="en-US" w:bidi="en-US"/>
        </w:rPr>
        <w:t>This dazzle refers to technicalities and is fine.</w:t>
      </w:r>
    </w:p>
  </w:comment>
  <w:comment w:id="15" w:author="Brit Ross Winthereik" w:date="2021-06-24T11:41:00Z" w:initials="BRW">
    <w:p>
      <w:r>
        <w:rPr>
          <w:rFonts w:ascii="Liberation Serif" w:hAnsi="Liberation Serif" w:eastAsia="DejaVu Sans" w:cs="DejaVu Sans"/>
          <w:lang w:val="en-US" w:eastAsia="en-US" w:bidi="en-US"/>
        </w:rPr>
        <w:t>This is great, but perhaps a ‘bridge’ from the question How do I move? (which I read with emphasis on the ‘I’) and make clearer the point that Amoore raises about our ability to go places are being afforded by algorithms and ML?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revisionView w:insDel="0" w:formatting="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89740c"/>
    <w:rPr>
      <w:sz w:val="16"/>
      <w:szCs w:val="16"/>
    </w:rPr>
  </w:style>
  <w:style w:type="character" w:styleId="CommentTextChar" w:customStyle="1">
    <w:name w:val="Comment Text Char"/>
    <w:basedOn w:val="DefaultParagraphFont"/>
    <w:link w:val="CommentText"/>
    <w:semiHidden/>
    <w:qFormat/>
    <w:rsid w:val="0089740c"/>
    <w:rPr>
      <w:sz w:val="20"/>
      <w:szCs w:val="20"/>
    </w:rPr>
  </w:style>
  <w:style w:type="character" w:styleId="CommentSubjectChar" w:customStyle="1">
    <w:name w:val="Comment Subject Char"/>
    <w:basedOn w:val="CommentTextChar"/>
    <w:link w:val="CommentSubject"/>
    <w:semiHidden/>
    <w:qFormat/>
    <w:rsid w:val="0089740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89740c"/>
    <w:pPr/>
    <w:rPr>
      <w:sz w:val="20"/>
      <w:szCs w:val="20"/>
    </w:rPr>
  </w:style>
  <w:style w:type="paragraph" w:styleId="Annotationsubject">
    <w:name w:val="annotation subject"/>
    <w:basedOn w:val="Annotationtext"/>
    <w:next w:val="Annotationtext"/>
    <w:link w:val="CommentSubjectChar"/>
    <w:semiHidden/>
    <w:unhideWhenUsed/>
    <w:qFormat/>
    <w:rsid w:val="0089740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bookcentral.proquest.com/lib/anu/detail.action?docID=6147469" TargetMode="External"/><Relationship Id="rId4" Type="http://schemas.openxmlformats.org/officeDocument/2006/relationships/hyperlink" Target="http://ebookcentral.proquest.com/lib/anu/detail.action?docID=5820427"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Application>LibreOffice/6.4.7.2$Linux_X86_64 LibreOffice_project/40$Build-2</Application>
  <Pages>4</Pages>
  <Words>897</Words>
  <Characters>4798</Characters>
  <CharactersWithSpaces>5695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2021-06-24T07:55:00Z</dcterms:created>
  <dc:creator>Adrian Mackenzie</dc:creator>
  <dc:description/>
  <dc:language>en-AU</dc:language>
  <cp:lastModifiedBy>Adrian</cp:lastModifiedBy>
  <cp:lastPrinted>2021-06-25T14:13:09Z</cp:lastPrinted>
  <dcterms:modified xsi:type="dcterms:W3CDTF">2021-06-28T14:22:37Z</dcterms:modified>
  <cp:revision>11</cp:revision>
  <dc:subject/>
  <dc:title>A machine learner in flight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